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67C9" w:rsidRDefault="00B24A1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w:pict>
          <v:rect id="Text Box 11" o:spid="_x0000_s1026" style="position:absolute;left:0;text-align:left;margin-left:-6.7pt;margin-top:-1.8pt;width:130.25pt;height:45.1pt;z-index:251657728" strokeweight=".18mm">
            <v:fill color2="black" o:detectmouseclick="t"/>
            <v:stroke joinstyle="round"/>
            <v:textbox>
              <w:txbxContent>
                <w:p w:rsidR="002967C9" w:rsidRDefault="00745413">
                  <w:pPr>
                    <w:pStyle w:val="FrameContents"/>
                  </w:pPr>
                  <w:r>
                    <w:rPr>
                      <w:b/>
                      <w:i/>
                      <w:color w:val="C00000"/>
                    </w:rPr>
                    <w:t>My Company Logo</w:t>
                  </w:r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1596390" cy="768985"/>
                        <wp:effectExtent l="0" t="0" r="0" b="0"/>
                        <wp:docPr id="4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25905" b="259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6390" cy="768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2967C9">
      <w:pPr>
        <w:rPr>
          <w:i/>
          <w:color w:val="548DD4"/>
          <w:sz w:val="32"/>
          <w:szCs w:val="32"/>
        </w:rPr>
      </w:pPr>
    </w:p>
    <w:p w:rsidR="002967C9" w:rsidRDefault="00B24A1C">
      <w:pPr>
        <w:pBdr>
          <w:bottom w:val="single" w:sz="4" w:space="1" w:color="808080"/>
        </w:pBdr>
      </w:pPr>
      <w:r>
        <w:fldChar w:fldCharType="begin"/>
      </w:r>
      <w:r w:rsidR="00745413">
        <w:instrText>TITLE</w:instrText>
      </w:r>
      <w:r>
        <w:fldChar w:fldCharType="separate"/>
      </w:r>
      <w:r w:rsidR="00745413">
        <w:t>Document Title</w:t>
      </w:r>
      <w:r>
        <w:fldChar w:fldCharType="end"/>
      </w:r>
    </w:p>
    <w:p w:rsidR="002967C9" w:rsidRDefault="00B24A1C">
      <w:pPr>
        <w:spacing w:after="80"/>
      </w:pPr>
      <w:r>
        <w:fldChar w:fldCharType="begin"/>
      </w:r>
      <w:r w:rsidR="00745413">
        <w:instrText>SUBJECT</w:instrText>
      </w:r>
      <w:r>
        <w:fldChar w:fldCharType="separate"/>
      </w:r>
      <w:r w:rsidR="00745413">
        <w:t>Document Subject</w:t>
      </w:r>
      <w:r>
        <w:fldChar w:fldCharType="end"/>
      </w:r>
    </w:p>
    <w:p w:rsidR="002967C9" w:rsidRDefault="00745413">
      <w:r>
        <w:rPr>
          <w:i/>
        </w:rPr>
        <w:t>[Type the abstract of the document here:]</w:t>
      </w:r>
    </w:p>
    <w:p w:rsidR="002967C9" w:rsidRDefault="002967C9">
      <w:pPr>
        <w:tabs>
          <w:tab w:val="left" w:pos="6415"/>
        </w:tabs>
      </w:pPr>
    </w:p>
    <w:p w:rsidR="002967C9" w:rsidRDefault="002967C9">
      <w:pPr>
        <w:tabs>
          <w:tab w:val="left" w:pos="6415"/>
        </w:tabs>
      </w:pPr>
    </w:p>
    <w:p w:rsidR="002967C9" w:rsidRDefault="00745413">
      <w:pPr>
        <w:tabs>
          <w:tab w:val="left" w:pos="6415"/>
        </w:tabs>
      </w:pPr>
      <w:r>
        <w:tab/>
      </w:r>
    </w:p>
    <w:p w:rsidR="002967C9" w:rsidRDefault="002967C9"/>
    <w:p w:rsidR="002967C9" w:rsidRDefault="0074541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2967C9" w:rsidRDefault="002967C9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967C9" w:rsidRDefault="00745413">
      <w:pPr>
        <w:pStyle w:val="TOC3"/>
      </w:pPr>
      <w:r>
        <w:tab/>
      </w:r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B24A1C">
        <w:fldChar w:fldCharType="begin"/>
      </w:r>
      <w:r w:rsidR="00745413">
        <w:rPr>
          <w:rStyle w:val="IndexLink"/>
          <w:webHidden/>
        </w:rPr>
        <w:instrText>TOC \z \o "1-3" \u \h</w:instrText>
      </w:r>
      <w:r w:rsidRPr="00B24A1C">
        <w:rPr>
          <w:rStyle w:val="IndexLink"/>
        </w:rPr>
        <w:fldChar w:fldCharType="separate"/>
      </w:r>
      <w:hyperlink w:anchor="_Toc527975125">
        <w:r w:rsidR="00745413">
          <w:rPr>
            <w:rStyle w:val="IndexLink"/>
            <w:webHidden/>
          </w:rPr>
          <w:t>1.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745413">
          <w:rPr>
            <w:rStyle w:val="IndexLink"/>
            <w:webHidden/>
          </w:rPr>
          <w:t>2.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745413">
          <w:rPr>
            <w:rStyle w:val="IndexLink"/>
            <w:rFonts w:cs="Tahoma"/>
            <w:webHidden/>
          </w:rPr>
          <w:t>2.1.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745413">
          <w:rPr>
            <w:rStyle w:val="IndexLink"/>
            <w:rFonts w:cs="Tahoma"/>
            <w:webHidden/>
          </w:rPr>
          <w:t>2.2.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Thông tin liên hệ phía công ty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745413">
          <w:rPr>
            <w:rStyle w:val="IndexLink"/>
            <w:rFonts w:cs="Tahoma"/>
            <w:webHidden/>
          </w:rPr>
          <w:t>2.3.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745413">
          <w:rPr>
            <w:rStyle w:val="IndexLink"/>
            <w:webHidden/>
          </w:rPr>
          <w:t>3.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745413">
          <w:rPr>
            <w:rStyle w:val="IndexLink"/>
            <w:rFonts w:cs="Tahoma"/>
            <w:webHidden/>
          </w:rPr>
          <w:t>3.1.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Yêu cầu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745413">
          <w:rPr>
            <w:rStyle w:val="IndexLink"/>
            <w:rFonts w:cs="Tahoma"/>
            <w:webHidden/>
          </w:rPr>
          <w:t>3.2.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hiện thời – nghiệp vụ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745413">
          <w:rPr>
            <w:rStyle w:val="IndexLink"/>
            <w:rFonts w:cs="Tahoma"/>
            <w:webHidden/>
          </w:rPr>
          <w:t>3.3.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Mô hình hoạt động dự kiến sau khi áp dụng sản phẩm mới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745413">
          <w:rPr>
            <w:rStyle w:val="IndexLink"/>
            <w:rFonts w:cs="Tahoma"/>
            <w:webHidden/>
          </w:rPr>
          <w:t>3.4.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ưu điểm/nhược điểm/lợi ích khách hàng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745413">
          <w:rPr>
            <w:rStyle w:val="IndexLink"/>
            <w:webHidden/>
          </w:rPr>
          <w:t>4.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745413">
          <w:rPr>
            <w:rStyle w:val="IndexLink"/>
            <w:rFonts w:cs="Tahoma"/>
            <w:webHidden/>
          </w:rPr>
          <w:t>4.1.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tính năng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745413">
          <w:rPr>
            <w:rStyle w:val="IndexLink"/>
            <w:rFonts w:cs="Tahoma"/>
            <w:webHidden/>
          </w:rPr>
          <w:t>4.2.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tích hợp hệ thống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745413">
          <w:rPr>
            <w:rStyle w:val="IndexLink"/>
            <w:rFonts w:cs="Tahoma"/>
            <w:webHidden/>
          </w:rPr>
          <w:t>4.3.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745413">
          <w:rPr>
            <w:rStyle w:val="IndexLink"/>
            <w:rFonts w:cs="Tahoma"/>
            <w:webHidden/>
          </w:rPr>
          <w:t>4.4.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745413">
          <w:rPr>
            <w:rStyle w:val="IndexLink"/>
            <w:rFonts w:cs="Tahoma"/>
            <w:webHidden/>
          </w:rPr>
          <w:t>4.5.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Xác định các hạng mục kiểm thử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745413">
          <w:rPr>
            <w:rStyle w:val="IndexLink"/>
            <w:rFonts w:cs="Tahoma"/>
            <w:webHidden/>
          </w:rPr>
          <w:t>4.6.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cách thức triển khai/cài đặt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745413">
          <w:rPr>
            <w:rStyle w:val="IndexLink"/>
            <w:webHidden/>
          </w:rPr>
          <w:t>5.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745413">
          <w:rPr>
            <w:rStyle w:val="IndexLink"/>
            <w:webHidden/>
          </w:rPr>
          <w:t>6.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chia các giai đoạn chính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745413">
          <w:rPr>
            <w:rStyle w:val="IndexLink"/>
            <w:webHidden/>
          </w:rPr>
          <w:t>7.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</w:rPr>
          <w:t>Phân tích thiết kế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745413">
          <w:rPr>
            <w:rStyle w:val="IndexLink"/>
            <w:rFonts w:cs="Tahoma"/>
            <w:webHidden/>
            <w:lang w:eastAsia="en-US"/>
          </w:rPr>
          <w:t>7.1.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745413">
          <w:rPr>
            <w:rStyle w:val="IndexLink"/>
            <w:rFonts w:cs="Tahoma"/>
            <w:webHidden/>
            <w:lang w:eastAsia="en-US"/>
          </w:rPr>
          <w:t>7.2.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745413">
          <w:rPr>
            <w:rStyle w:val="IndexLink"/>
            <w:rFonts w:cs="Tahoma"/>
            <w:webHidden/>
            <w:lang w:eastAsia="en-US"/>
          </w:rPr>
          <w:t>7.3.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745413">
          <w:rPr>
            <w:rStyle w:val="IndexLink"/>
            <w:rFonts w:cs="Tahoma"/>
            <w:webHidden/>
            <w:lang w:eastAsia="en-US"/>
          </w:rPr>
          <w:t>7.4.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745413">
          <w:rPr>
            <w:rStyle w:val="IndexLink"/>
            <w:rFonts w:cs="Tahoma"/>
            <w:webHidden/>
            <w:lang w:eastAsia="en-US"/>
          </w:rPr>
          <w:t>7.5.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745413">
          <w:rPr>
            <w:rStyle w:val="IndexLink"/>
            <w:rFonts w:cs="Tahoma"/>
            <w:webHidden/>
            <w:lang w:eastAsia="en-US"/>
          </w:rPr>
          <w:t>7.6.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745413">
          <w:rPr>
            <w:rStyle w:val="IndexLink"/>
            <w:rFonts w:cs="Tahoma"/>
            <w:webHidden/>
            <w:lang w:eastAsia="en-US"/>
          </w:rPr>
          <w:t>7.7.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745413">
          <w:rPr>
            <w:rStyle w:val="IndexLink"/>
            <w:rFonts w:cs="Tahoma"/>
            <w:webHidden/>
            <w:lang w:eastAsia="en-US"/>
          </w:rPr>
          <w:t>7.8.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745413">
          <w:rPr>
            <w:rStyle w:val="IndexLink"/>
            <w:rFonts w:cs="Tahoma"/>
            <w:webHidden/>
            <w:lang w:eastAsia="en-US"/>
          </w:rPr>
          <w:t>7.9.</w:t>
        </w:r>
        <w:r w:rsidR="00745413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B24A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745413">
          <w:rPr>
            <w:rStyle w:val="IndexLink"/>
            <w:webHidden/>
            <w:lang w:eastAsia="en-US"/>
          </w:rPr>
          <w:t>8.</w:t>
        </w:r>
        <w:r w:rsidR="00745413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745413"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 w:rsidR="00745413">
          <w:rPr>
            <w:webHidden/>
          </w:rPr>
          <w:instrText>PAGEREF _Toc527975154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5413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2967C9" w:rsidRDefault="00745413">
      <w:pPr>
        <w:pStyle w:val="TOC3"/>
      </w:pPr>
      <w:r>
        <w:t xml:space="preserve"> </w:t>
      </w:r>
      <w:r w:rsidR="00B24A1C">
        <w:fldChar w:fldCharType="end"/>
      </w:r>
    </w:p>
    <w:p w:rsidR="002967C9" w:rsidRDefault="00745413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Ind w:w="-5" w:type="dxa"/>
        <w:tblCellMar>
          <w:left w:w="98" w:type="dxa"/>
        </w:tblCellMar>
        <w:tblLook w:val="00A0"/>
      </w:tblPr>
      <w:tblGrid>
        <w:gridCol w:w="1492"/>
        <w:gridCol w:w="3095"/>
        <w:gridCol w:w="1148"/>
        <w:gridCol w:w="1552"/>
        <w:gridCol w:w="1443"/>
      </w:tblGrid>
      <w:tr w:rsidR="002967C9" w:rsidTr="002967C9">
        <w:trPr>
          <w:cnfStyle w:val="100000000000"/>
        </w:trPr>
        <w:tc>
          <w:tcPr>
            <w:cnfStyle w:val="001000000000"/>
            <w:tcW w:w="149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r>
              <w:t>Ngày lập</w:t>
            </w:r>
          </w:p>
        </w:tc>
        <w:tc>
          <w:tcPr>
            <w:tcW w:w="3095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Phiên bản</w:t>
            </w:r>
          </w:p>
        </w:tc>
        <w:tc>
          <w:tcPr>
            <w:tcW w:w="1552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lập</w:t>
            </w:r>
          </w:p>
        </w:tc>
        <w:tc>
          <w:tcPr>
            <w:tcW w:w="1443" w:type="dxa"/>
            <w:tcBorders>
              <w:bottom w:val="single" w:sz="12" w:space="0" w:color="D99594"/>
            </w:tcBorders>
            <w:shd w:val="clear" w:color="auto" w:fill="auto"/>
          </w:tcPr>
          <w:p w:rsidR="002967C9" w:rsidRDefault="00745413">
            <w:pPr>
              <w:cnfStyle w:val="100000000000"/>
            </w:pPr>
            <w:r>
              <w:t>Người duyệt</w:t>
            </w:r>
          </w:p>
        </w:tc>
      </w:tr>
      <w:tr w:rsidR="002967C9" w:rsidTr="002967C9">
        <w:trPr>
          <w:trHeight w:val="495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15/09/2005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15/11/2005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0.6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745413">
            <w:r>
              <w:t>15/12/2005</w:t>
            </w:r>
          </w:p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745413">
            <w:pPr>
              <w:cnfStyle w:val="000000000000"/>
            </w:pPr>
            <w:r>
              <w:t>0.9</w:t>
            </w: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rPr>
          <w:trHeight w:val="540"/>
        </w:trPr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  <w:tr w:rsidR="002967C9" w:rsidTr="002967C9">
        <w:tc>
          <w:tcPr>
            <w:cnfStyle w:val="001000000000"/>
            <w:tcW w:w="1492" w:type="dxa"/>
            <w:shd w:val="clear" w:color="auto" w:fill="auto"/>
          </w:tcPr>
          <w:p w:rsidR="002967C9" w:rsidRDefault="002967C9"/>
        </w:tc>
        <w:tc>
          <w:tcPr>
            <w:tcW w:w="3095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148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552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  <w:tc>
          <w:tcPr>
            <w:tcW w:w="1443" w:type="dxa"/>
            <w:shd w:val="clear" w:color="auto" w:fill="auto"/>
          </w:tcPr>
          <w:p w:rsidR="002967C9" w:rsidRDefault="002967C9">
            <w:pPr>
              <w:cnfStyle w:val="000000000000"/>
            </w:pPr>
          </w:p>
        </w:tc>
      </w:tr>
    </w:tbl>
    <w:p w:rsidR="002967C9" w:rsidRDefault="002967C9">
      <w:pPr>
        <w:sectPr w:rsidR="002967C9">
          <w:headerReference w:type="default" r:id="rId9"/>
          <w:footerReference w:type="default" r:id="rId10"/>
          <w:footerReference w:type="first" r:id="rId11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1842"/>
        </w:sectPr>
      </w:pPr>
    </w:p>
    <w:p w:rsidR="002967C9" w:rsidRDefault="00745413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2967C9" w:rsidRDefault="00745413">
      <w:r>
        <w:t>Robot dò đường: robot xe đua gồm 2 chức năng chức chính là sử dụng tay cầm điều khiển  và tự động dò đường, tránh chướng ngại vật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" w:name="_Toc527975126"/>
      <w:bookmarkEnd w:id="1"/>
      <w:r>
        <w:t>Các nhân sự tham gia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2" w:name="_Toc527975127"/>
      <w:bookmarkEnd w:id="2"/>
      <w:r>
        <w:t>Thông tin liên hệ phía khách hàng</w:t>
      </w:r>
    </w:p>
    <w:p w:rsidR="002967C9" w:rsidRDefault="00745413">
      <w:r>
        <w:t>Anh Ngô Lam Trung: Tổng giám đốc công ty TNHH Bibica</w:t>
      </w:r>
    </w:p>
    <w:p w:rsidR="002967C9" w:rsidRDefault="00745413">
      <w:pPr>
        <w:pStyle w:val="Heading2"/>
        <w:numPr>
          <w:ilvl w:val="1"/>
          <w:numId w:val="2"/>
        </w:numPr>
      </w:pPr>
      <w:bookmarkStart w:id="3" w:name="_Toc527975128"/>
      <w:bookmarkEnd w:id="3"/>
      <w:r>
        <w:t>Thông tin liên hệ phía công ty</w:t>
      </w:r>
    </w:p>
    <w:p w:rsidR="002967C9" w:rsidRDefault="00745413">
      <w:r>
        <w:t>Lập trình viên:  Võ Quốc Tuấn, Phạm Minh Khang</w:t>
      </w:r>
    </w:p>
    <w:p w:rsidR="002967C9" w:rsidRDefault="00745413">
      <w:r>
        <w:t>Phiên dịch: Vũ Công Duy</w:t>
      </w:r>
    </w:p>
    <w:p w:rsidR="002967C9" w:rsidRDefault="00745413">
      <w:pPr>
        <w:pStyle w:val="Heading2"/>
        <w:numPr>
          <w:ilvl w:val="1"/>
          <w:numId w:val="2"/>
        </w:numPr>
      </w:pPr>
      <w:bookmarkStart w:id="4" w:name="_Toc527975129"/>
      <w:bookmarkEnd w:id="4"/>
      <w:r>
        <w:t>Phân chia vai trò của thành viên dự án và khách hàng</w:t>
      </w:r>
    </w:p>
    <w:p w:rsidR="002967C9" w:rsidRDefault="00745413">
      <w:r>
        <w:t>Giám đốc: Nguyễn Hoàng Dũng quản lý tài chính, nhân sự</w:t>
      </w:r>
    </w:p>
    <w:p w:rsidR="002967C9" w:rsidRDefault="00745413">
      <w:r>
        <w:t>Quản lý dự án: Võ Quốc Tuấn</w:t>
      </w:r>
    </w:p>
    <w:p w:rsidR="002967C9" w:rsidRDefault="00745413">
      <w:r>
        <w:t xml:space="preserve">Phiên dịch: </w:t>
      </w:r>
      <w:bookmarkStart w:id="5" w:name="_GoBack"/>
      <w:bookmarkEnd w:id="5"/>
      <w:r>
        <w:t>Vũ Công Duy</w:t>
      </w:r>
    </w:p>
    <w:p w:rsidR="002967C9" w:rsidRDefault="002967C9"/>
    <w:p w:rsidR="002967C9" w:rsidRDefault="002967C9"/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6" w:name="_Toc527975130"/>
      <w:bookmarkEnd w:id="6"/>
      <w:r>
        <w:t>Khảo sát dự án</w:t>
      </w:r>
    </w:p>
    <w:p w:rsidR="002967C9" w:rsidRDefault="00745413">
      <w:pPr>
        <w:pStyle w:val="Heading2"/>
        <w:numPr>
          <w:ilvl w:val="1"/>
          <w:numId w:val="2"/>
        </w:numPr>
      </w:pPr>
      <w:bookmarkStart w:id="7" w:name="_Toc527975131"/>
      <w:bookmarkEnd w:id="7"/>
      <w:r>
        <w:t>Yêu cầu khách hàng</w:t>
      </w:r>
    </w:p>
    <w:p w:rsidR="002967C9" w:rsidRDefault="00745413">
      <w:r>
        <w:t>- Xây dựng robot xe điều khiển, định hướng sử dụng chuyển hàng trong tương lai</w:t>
      </w:r>
    </w:p>
    <w:p w:rsidR="002967C9" w:rsidRDefault="00745413">
      <w:r>
        <w:t>- Yêu cầu cụ thể :</w:t>
      </w:r>
    </w:p>
    <w:p w:rsidR="002967C9" w:rsidRDefault="00745413">
      <w:r>
        <w:tab/>
        <w:t>+ Tính năng 1: có khả năng sử dụng tay cầm điều khiển di chuyển: trên dưới trái phải và đi chéo</w:t>
      </w:r>
    </w:p>
    <w:p w:rsidR="002967C9" w:rsidRDefault="00745413">
      <w:r>
        <w:tab/>
        <w:t>+ Tính năng 2: có khả năng dò đường, tự động tránh chướng ngại vật</w:t>
      </w:r>
    </w:p>
    <w:p w:rsidR="002967C9" w:rsidRDefault="00745413">
      <w:r>
        <w:t>- Thời gian : 6 tuần từ 12/3/2019 tới 25/4/2019</w:t>
      </w:r>
    </w:p>
    <w:p w:rsidR="002967C9" w:rsidRDefault="00745413">
      <w:pPr>
        <w:pStyle w:val="Heading2"/>
        <w:numPr>
          <w:ilvl w:val="1"/>
          <w:numId w:val="2"/>
        </w:numPr>
      </w:pPr>
      <w:bookmarkStart w:id="8" w:name="_Toc527975132"/>
      <w:bookmarkEnd w:id="8"/>
      <w:r>
        <w:t>Mô hình hoạt động hiện thời – nghiệp vụ</w:t>
      </w:r>
    </w:p>
    <w:p w:rsidR="002967C9" w:rsidRDefault="00745413">
      <w:r>
        <w:t>- Công ty đang vận chuyển hàng hóa vào kho bãi thủ công bằng xe kéo + công nhân điều khiển. Do đó gây lãng phí nhân lực</w:t>
      </w:r>
    </w:p>
    <w:p w:rsidR="002967C9" w:rsidRDefault="00745413">
      <w:pPr>
        <w:pStyle w:val="Heading2"/>
        <w:numPr>
          <w:ilvl w:val="1"/>
          <w:numId w:val="2"/>
        </w:numPr>
      </w:pPr>
      <w:bookmarkStart w:id="9" w:name="_Toc527975133"/>
      <w:bookmarkEnd w:id="9"/>
      <w:r>
        <w:t>Mô hình hoạt động dự kiến sau khi áp dụng sản phẩm mới</w:t>
      </w:r>
    </w:p>
    <w:p w:rsidR="002967C9" w:rsidRDefault="00745413">
      <w:r>
        <w:t>- Dựa vào sản phẩm mới này, sau khi bóc đủ lượng hàng hóa, xe tự động di chuyển tới kho bãi chứa hàng.</w:t>
      </w:r>
    </w:p>
    <w:p w:rsidR="002967C9" w:rsidRDefault="00745413">
      <w:r>
        <w:t xml:space="preserve">- Chức năng quan trọng nhất là khả năng dò đường, nhà máy sẽ xây dựng tuyến đường riêng cho </w:t>
      </w:r>
      <w:r>
        <w:lastRenderedPageBreak/>
        <w:t>xe di chuyển.</w:t>
      </w:r>
    </w:p>
    <w:p w:rsidR="002967C9" w:rsidRDefault="00745413">
      <w:r>
        <w:t>- Để tránh xảy ra tai nạn, tốc độ di chuyển không cần quá cao và đặc biệt phải có khẳ năng tránh vật cản.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0" w:name="_Toc527975134"/>
      <w:bookmarkEnd w:id="10"/>
      <w:r>
        <w:t>Phân tích ưu điểm/nhược điểm/lợi ích khách hàng</w:t>
      </w:r>
    </w:p>
    <w:p w:rsidR="002967C9" w:rsidRDefault="00745413">
      <w:r>
        <w:t>- Ưu điểm : tối ưu hóa sản xuất</w:t>
      </w:r>
    </w:p>
    <w:p w:rsidR="002967C9" w:rsidRDefault="00745413">
      <w:r>
        <w:t>- Nhược điểm : chi phí bảo trì, điện năng tiêu thụ</w:t>
      </w:r>
    </w:p>
    <w:p w:rsidR="002967C9" w:rsidRDefault="00745413">
      <w:r>
        <w:t xml:space="preserve">- Lợi ích : tự động hóa quá trình vận chuyển, tăng năng xuất lao động cho công nhân </w:t>
      </w:r>
    </w:p>
    <w:p w:rsidR="002967C9" w:rsidRDefault="002967C9"/>
    <w:p w:rsidR="002967C9" w:rsidRDefault="00745413">
      <w:pPr>
        <w:pStyle w:val="Heading1"/>
        <w:numPr>
          <w:ilvl w:val="0"/>
          <w:numId w:val="2"/>
        </w:numPr>
      </w:pPr>
      <w:bookmarkStart w:id="11" w:name="_Toc527975135"/>
      <w:bookmarkEnd w:id="11"/>
      <w:r>
        <w:t>Ước lượng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Ước lượng tính năng</w:t>
      </w:r>
    </w:p>
    <w:p w:rsidR="002967C9" w:rsidRDefault="00745413">
      <w:pPr>
        <w:ind w:left="576"/>
      </w:pPr>
      <w:r>
        <w:rPr>
          <w:lang w:eastAsia="ja-JP"/>
        </w:rPr>
        <w:t>-Các tính năng khách hàng yêu cầu</w:t>
      </w:r>
    </w:p>
    <w:p w:rsidR="002967C9" w:rsidRDefault="00745413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2967C9" w:rsidRDefault="00745413">
      <w:pPr>
        <w:ind w:left="576"/>
      </w:pPr>
      <w:r>
        <w:rPr>
          <w:lang w:eastAsia="ja-JP"/>
        </w:rPr>
        <w:t>-Gợi ý khách hàng về những tính năng nên có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Ước lượng cách tích hợp hệ thống</w:t>
      </w:r>
    </w:p>
    <w:p w:rsidR="002967C9" w:rsidRDefault="00745413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901A33" w:rsidRDefault="00745413" w:rsidP="00901A33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Ước lượng thời gian</w:t>
      </w:r>
    </w:p>
    <w:p w:rsidR="00901A33" w:rsidRDefault="00901A33" w:rsidP="00901A33">
      <w:pPr>
        <w:ind w:left="576"/>
      </w:pPr>
      <w:r>
        <w:t>-Ước lượng khả dĩ nhất(ML-Most Likely): 6 tuần</w:t>
      </w:r>
    </w:p>
    <w:p w:rsidR="00901A33" w:rsidRDefault="00901A33" w:rsidP="00901A33">
      <w:pPr>
        <w:ind w:left="576"/>
      </w:pPr>
      <w:r>
        <w:t>-Ước lượng lạc quan nhất(MO-Most Optimistic): 5 tuần</w:t>
      </w:r>
    </w:p>
    <w:p w:rsidR="00901A33" w:rsidRDefault="00901A33" w:rsidP="00901A33">
      <w:pPr>
        <w:ind w:left="576"/>
      </w:pPr>
      <w:r>
        <w:t>-Ước lượng bi quan nhất(MP-Most Pessimistic): 7.5 tuần</w:t>
      </w:r>
    </w:p>
    <w:p w:rsidR="00901A33" w:rsidRDefault="00901A33" w:rsidP="00901A33">
      <w:pPr>
        <w:ind w:left="576"/>
      </w:pPr>
      <w:r>
        <w:t>-Ước lượng phần trăm công việc theo thời gian:</w:t>
      </w:r>
    </w:p>
    <w:p w:rsidR="00901A33" w:rsidRDefault="00901A33" w:rsidP="00901A33">
      <w:pPr>
        <w:ind w:left="576"/>
      </w:pPr>
      <w:r>
        <w:tab/>
      </w:r>
      <w:r>
        <w:tab/>
        <w:t>+Viết chương trình: 25%</w:t>
      </w:r>
    </w:p>
    <w:p w:rsidR="00901A33" w:rsidRDefault="00901A33" w:rsidP="00901A33">
      <w:pPr>
        <w:ind w:left="576"/>
      </w:pPr>
      <w:r>
        <w:tab/>
      </w:r>
      <w:r>
        <w:tab/>
        <w:t>+Đọc tài liệu hướng dẫn: 20%</w:t>
      </w:r>
    </w:p>
    <w:p w:rsidR="00901A33" w:rsidRDefault="00901A33" w:rsidP="00901A33">
      <w:pPr>
        <w:ind w:left="576"/>
      </w:pPr>
      <w:r>
        <w:tab/>
      </w:r>
      <w:r>
        <w:tab/>
        <w:t>+Thông báo, trao đổi, viết báo cáo: 30%</w:t>
      </w:r>
    </w:p>
    <w:p w:rsidR="009E5233" w:rsidRDefault="00901A33" w:rsidP="00901A33">
      <w:pPr>
        <w:ind w:left="576"/>
      </w:pPr>
      <w:r>
        <w:tab/>
      </w:r>
      <w:r>
        <w:tab/>
        <w:t>+</w:t>
      </w:r>
      <w:r w:rsidR="009E5233">
        <w:t>Test, sửa lỗi: 20%</w:t>
      </w:r>
    </w:p>
    <w:p w:rsidR="00901A33" w:rsidRPr="00901A33" w:rsidRDefault="009E5233" w:rsidP="00901A33">
      <w:pPr>
        <w:ind w:left="576"/>
      </w:pPr>
      <w:r>
        <w:tab/>
      </w:r>
      <w:r>
        <w:tab/>
        <w:t>+Gửi mail, chat, các công việc khác: 5%</w:t>
      </w:r>
      <w:r w:rsidR="00901A33">
        <w:t xml:space="preserve"> 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t>Ước lượng rủi ro</w:t>
      </w:r>
    </w:p>
    <w:p w:rsidR="00612632" w:rsidRPr="00612632" w:rsidRDefault="00612632" w:rsidP="00612632">
      <w:pPr>
        <w:ind w:left="576"/>
      </w:pPr>
      <w:r>
        <w:t>-Xác định, phân tích và xây dựng kế hoạch ứng phó</w:t>
      </w:r>
    </w:p>
    <w:p w:rsidR="00C77A18" w:rsidRDefault="00C77A18" w:rsidP="00C77A18">
      <w:pPr>
        <w:ind w:left="576"/>
      </w:pPr>
      <w:r>
        <w:t>-Rủi ro cấp dự án:</w:t>
      </w:r>
    </w:p>
    <w:p w:rsidR="00C77A18" w:rsidRDefault="00C77A18" w:rsidP="00C77A18">
      <w:pPr>
        <w:ind w:left="576"/>
      </w:pPr>
      <w:r>
        <w:tab/>
      </w:r>
      <w:r>
        <w:tab/>
        <w:t>+</w:t>
      </w:r>
      <w:r w:rsidR="00612632">
        <w:t>Lập kế hoạch không phù hợp: Tiến hành họp và xem lại kế hoạch định kỳ, thay đổi theo yêu cầu và tiến độ</w:t>
      </w:r>
    </w:p>
    <w:p w:rsidR="00612632" w:rsidRDefault="00612632" w:rsidP="00C77A18">
      <w:pPr>
        <w:ind w:left="576"/>
      </w:pPr>
      <w:r>
        <w:tab/>
      </w:r>
      <w:r>
        <w:tab/>
        <w:t>+Ước lượng chi phí chưa chính xác: Xem lại ước lượng chi phí</w:t>
      </w:r>
    </w:p>
    <w:p w:rsidR="00612632" w:rsidRDefault="00612632" w:rsidP="00C77A18">
      <w:pPr>
        <w:ind w:left="576"/>
      </w:pPr>
      <w:r>
        <w:tab/>
      </w:r>
      <w:r>
        <w:tab/>
        <w:t>+Ước lượng thời gian chưa chính xác: Xem lại ước lượng thời gian</w:t>
      </w:r>
    </w:p>
    <w:p w:rsidR="00612632" w:rsidRDefault="00612632" w:rsidP="00C77A18">
      <w:pPr>
        <w:ind w:left="576"/>
      </w:pPr>
      <w:r>
        <w:lastRenderedPageBreak/>
        <w:tab/>
      </w:r>
      <w:r>
        <w:tab/>
        <w:t>+Xác định phạm vi kém: Họp với khách hàng và nhà tài trợ, làm rõ hơn phạm vi</w:t>
      </w:r>
    </w:p>
    <w:p w:rsidR="00612632" w:rsidRDefault="00612632" w:rsidP="00C77A18">
      <w:pPr>
        <w:ind w:left="576"/>
      </w:pPr>
      <w:r>
        <w:t>-Rủi ro mang tính kỹ thuật:</w:t>
      </w:r>
    </w:p>
    <w:p w:rsidR="00612632" w:rsidRDefault="00612632" w:rsidP="00C77A18">
      <w:pPr>
        <w:ind w:left="576"/>
      </w:pPr>
      <w:r>
        <w:tab/>
      </w:r>
      <w:r>
        <w:tab/>
        <w:t>+Phương tiện lưu trữ gặp sự cố: Sử dụng các cloud lưu trữ online, định kỳ backup và kiểm tra dữ liệu.</w:t>
      </w:r>
    </w:p>
    <w:p w:rsidR="00612632" w:rsidRPr="00C77A18" w:rsidRDefault="00612632" w:rsidP="00C77A18">
      <w:pPr>
        <w:ind w:left="576"/>
      </w:pPr>
      <w:r>
        <w:tab/>
      </w:r>
      <w:r>
        <w:tab/>
        <w:t>+Phương tiện hoạt động gặp sự cố: Thường xuyên kiểm tra, bảo dưỡng, thay thế định kỳ, liên tục kiểm tra tính tương thích đối với mỗi bản cập nhập.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định các hạng mục kiểm thử</w:t>
      </w:r>
    </w:p>
    <w:p w:rsidR="002967C9" w:rsidRDefault="00745413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Ước lượng cách thức triển khai/cài đặt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Ước lượng giá thành</w:t>
      </w:r>
    </w:p>
    <w:p w:rsidR="002967C9" w:rsidRDefault="00745413">
      <w:pPr>
        <w:rPr>
          <w:i/>
        </w:rPr>
      </w:pPr>
      <w:r>
        <w:rPr>
          <w:i/>
        </w:rPr>
        <w:t>Chi phí phát triển  +  Chi phí kiểm thử</w:t>
      </w:r>
    </w:p>
    <w:p w:rsidR="002967C9" w:rsidRDefault="00745413">
      <w:pPr>
        <w:rPr>
          <w:i/>
        </w:rPr>
      </w:pPr>
      <w:r>
        <w:rPr>
          <w:i/>
        </w:rPr>
        <w:t>Chi phí vận hành, quản lý, hành chính</w:t>
      </w:r>
    </w:p>
    <w:p w:rsidR="002967C9" w:rsidRDefault="00745413">
      <w:pPr>
        <w:rPr>
          <w:i/>
        </w:rPr>
      </w:pPr>
      <w:r>
        <w:rPr>
          <w:i/>
        </w:rPr>
        <w:t>Chi phí kính doanh, quảng cáo, tiếp thị</w:t>
      </w:r>
    </w:p>
    <w:p w:rsidR="002967C9" w:rsidRDefault="00745413">
      <w:pPr>
        <w:pStyle w:val="Heading1"/>
        <w:numPr>
          <w:ilvl w:val="0"/>
          <w:numId w:val="2"/>
        </w:numPr>
      </w:pPr>
      <w:bookmarkStart w:id="19" w:name="_Toc527975143"/>
      <w:bookmarkEnd w:id="19"/>
      <w:r>
        <w:t>Phân chia các giai đoạn chính</w:t>
      </w:r>
    </w:p>
    <w:p w:rsidR="002967C9" w:rsidRDefault="00745413">
      <w:pPr>
        <w:rPr>
          <w:i/>
        </w:rPr>
      </w:pPr>
      <w:r>
        <w:rPr>
          <w:i/>
        </w:rPr>
        <w:t>Phân chia để sao cho: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 phù hợp về tiến độ hoàn thành tính năng</w:t>
      </w:r>
    </w:p>
    <w:p w:rsidR="002967C9" w:rsidRDefault="0074541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:rsidR="002967C9" w:rsidRDefault="00745413">
      <w:pPr>
        <w:pStyle w:val="Heading1"/>
        <w:numPr>
          <w:ilvl w:val="0"/>
          <w:numId w:val="2"/>
        </w:numPr>
      </w:pPr>
      <w:bookmarkStart w:id="20" w:name="_Toc527975144"/>
      <w:r>
        <w:t>Phân tích thiết kế</w:t>
      </w:r>
      <w:bookmarkEnd w:id="20"/>
      <w:r>
        <w:t xml:space="preserve"> 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2967C9" w:rsidRDefault="00745413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2967C9" w:rsidRDefault="002967C9">
      <w:pPr>
        <w:rPr>
          <w:lang w:eastAsia="en-US" w:bidi="ar-SA"/>
        </w:rPr>
      </w:pPr>
    </w:p>
    <w:p w:rsidR="002967C9" w:rsidRDefault="00745413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lastRenderedPageBreak/>
        <w:t>Danh mục tài liệu liên quan</w:t>
      </w:r>
    </w:p>
    <w:p w:rsidR="002967C9" w:rsidRDefault="002967C9">
      <w:pPr>
        <w:rPr>
          <w:lang w:eastAsia="en-US" w:bidi="ar-SA"/>
        </w:rPr>
      </w:pPr>
    </w:p>
    <w:p w:rsidR="002967C9" w:rsidRDefault="002967C9">
      <w:pPr>
        <w:rPr>
          <w:lang w:eastAsia="en-US" w:bidi="ar-SA"/>
        </w:rPr>
      </w:pPr>
    </w:p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p w:rsidR="002967C9" w:rsidRDefault="002967C9"/>
    <w:sectPr w:rsidR="002967C9" w:rsidSect="002967C9">
      <w:headerReference w:type="default" r:id="rId12"/>
      <w:footerReference w:type="default" r:id="rId13"/>
      <w:pgSz w:w="11906" w:h="16838"/>
      <w:pgMar w:top="1138" w:right="1138" w:bottom="1138" w:left="1987" w:header="720" w:footer="720" w:gutter="0"/>
      <w:cols w:space="720"/>
      <w:formProt w:val="0"/>
      <w:docGrid w:linePitch="360" w:charSpace="1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E7C" w:rsidRDefault="00716E7C" w:rsidP="002967C9">
      <w:pPr>
        <w:spacing w:after="0" w:line="240" w:lineRule="auto"/>
      </w:pPr>
      <w:r>
        <w:separator/>
      </w:r>
    </w:p>
  </w:endnote>
  <w:endnote w:type="continuationSeparator" w:id="0">
    <w:p w:rsidR="00716E7C" w:rsidRDefault="00716E7C" w:rsidP="002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 w:rsidR="00B24A1C">
      <w:fldChar w:fldCharType="begin"/>
    </w:r>
    <w:r>
      <w:instrText>PAGE</w:instrText>
    </w:r>
    <w:r w:rsidR="00B24A1C">
      <w:fldChar w:fldCharType="separate"/>
    </w:r>
    <w:r w:rsidR="00612632">
      <w:rPr>
        <w:noProof/>
      </w:rPr>
      <w:t>3</w:t>
    </w:r>
    <w:r w:rsidR="00B24A1C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2967C9" w:rsidRDefault="00745413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  <w:p w:rsidR="002967C9" w:rsidRDefault="002967C9">
    <w:pPr>
      <w:pStyle w:val="Footer"/>
      <w:rPr>
        <w:i/>
        <w:color w:val="00336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 w:rsidR="00B24A1C">
      <w:fldChar w:fldCharType="begin"/>
    </w:r>
    <w:r>
      <w:instrText>PAGE</w:instrText>
    </w:r>
    <w:r w:rsidR="00B24A1C">
      <w:fldChar w:fldCharType="separate"/>
    </w:r>
    <w:r w:rsidR="007F4BA4">
      <w:rPr>
        <w:noProof/>
      </w:rPr>
      <w:t>6</w:t>
    </w:r>
    <w:r w:rsidR="00B24A1C">
      <w:fldChar w:fldCharType="end"/>
    </w:r>
    <w:r>
      <w:rPr>
        <w:i/>
        <w:color w:val="C00000"/>
        <w:lang w:eastAsia="ar-SA" w:bidi="ar-SA"/>
      </w:rPr>
      <w:t>/</w:t>
    </w:r>
    <w:r w:rsidR="00B24A1C">
      <w:fldChar w:fldCharType="begin"/>
    </w:r>
    <w:r>
      <w:instrText>NUMPAGES</w:instrText>
    </w:r>
    <w:r w:rsidR="00B24A1C">
      <w:fldChar w:fldCharType="separate"/>
    </w:r>
    <w:r w:rsidR="007F4BA4">
      <w:rPr>
        <w:noProof/>
      </w:rPr>
      <w:t>7</w:t>
    </w:r>
    <w:r w:rsidR="00B24A1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E7C" w:rsidRDefault="00716E7C" w:rsidP="002967C9">
      <w:pPr>
        <w:spacing w:after="0" w:line="240" w:lineRule="auto"/>
      </w:pPr>
      <w:r>
        <w:separator/>
      </w:r>
    </w:p>
  </w:footnote>
  <w:footnote w:type="continuationSeparator" w:id="0">
    <w:p w:rsidR="00716E7C" w:rsidRDefault="00716E7C" w:rsidP="002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745413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7C9" w:rsidRDefault="00B24A1C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pict>
        <v:rect id="Text Box 14" o:spid="_x0000_s2049" style="position:absolute;left:0;text-align:left;margin-left:-78.05pt;margin-top:-10.3pt;width:71.45pt;height:30.7pt;z-index:251657728;mso-position-horizontal-relative:margin" strokeweight=".18mm">
          <v:fill color2="black" o:detectmouseclick="t"/>
          <v:stroke joinstyle="round"/>
          <v:textbox>
            <w:txbxContent>
              <w:p w:rsidR="002967C9" w:rsidRDefault="00745413">
                <w:pPr>
                  <w:pStyle w:val="FrameContents"/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color w:val="C00000"/>
                    <w:sz w:val="16"/>
                  </w:rPr>
                  <w:t>My Company Logo</w:t>
                </w:r>
                <w:r>
                  <w:rPr>
                    <w:noProof/>
                    <w:lang w:eastAsia="en-US" w:bidi="ar-SA"/>
                  </w:rPr>
                  <w:drawing>
                    <wp:inline distT="0" distB="0" distL="0" distR="0">
                      <wp:extent cx="918210" cy="442595"/>
                      <wp:effectExtent l="0" t="0" r="0" b="0"/>
                      <wp:docPr id="8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t="25905" b="2590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8210" cy="4425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 anchorx="margin"/>
        </v:rect>
      </w:pict>
    </w:r>
    <w:r w:rsidR="00745413">
      <w:rPr>
        <w:i/>
        <w:color w:val="C00000"/>
        <w:lang w:eastAsia="ar-SA" w:bidi="ar-SA"/>
      </w:rPr>
      <w:t xml:space="preserve">Project </w:t>
    </w:r>
    <w:r>
      <w:fldChar w:fldCharType="begin"/>
    </w:r>
    <w:r w:rsidR="00745413">
      <w:instrText>DOCPROPERTY "Project"</w:instrText>
    </w:r>
    <w:r>
      <w:fldChar w:fldCharType="separate"/>
    </w:r>
    <w:r w:rsidR="00745413">
      <w:t>Name of Project</w:t>
    </w:r>
    <w:r>
      <w:fldChar w:fldCharType="end"/>
    </w:r>
    <w:r w:rsidR="00745413">
      <w:rPr>
        <w:i/>
        <w:color w:val="C00000"/>
        <w:lang w:eastAsia="ar-SA" w:bidi="ar-SA"/>
      </w:rPr>
      <w:tab/>
    </w:r>
    <w:r>
      <w:fldChar w:fldCharType="begin"/>
    </w:r>
    <w:r w:rsidR="00745413">
      <w:instrText>TITLE</w:instrText>
    </w:r>
    <w:r>
      <w:fldChar w:fldCharType="separate"/>
    </w:r>
    <w:r w:rsidR="00745413">
      <w:t>Document Title</w:t>
    </w:r>
    <w:r>
      <w:fldChar w:fldCharType="end"/>
    </w:r>
    <w:r w:rsidR="00745413">
      <w:rPr>
        <w:i/>
        <w:color w:val="C00000"/>
        <w:lang w:eastAsia="ar-SA" w:bidi="ar-SA"/>
      </w:rPr>
      <w:t xml:space="preserve"> </w:t>
    </w:r>
    <w:r>
      <w:fldChar w:fldCharType="begin"/>
    </w:r>
    <w:r w:rsidR="00745413">
      <w:instrText>SUBJECT</w:instrText>
    </w:r>
    <w:r>
      <w:fldChar w:fldCharType="separate"/>
    </w:r>
    <w:r w:rsidR="00745413">
      <w:t>Document Subject</w:t>
    </w:r>
    <w:r>
      <w:fldChar w:fldCharType="end"/>
    </w:r>
  </w:p>
  <w:p w:rsidR="002967C9" w:rsidRDefault="002967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D8B"/>
    <w:multiLevelType w:val="multilevel"/>
    <w:tmpl w:val="7A8232B6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8746FA"/>
    <w:multiLevelType w:val="multilevel"/>
    <w:tmpl w:val="5B0E7CE6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125247F"/>
    <w:multiLevelType w:val="multilevel"/>
    <w:tmpl w:val="C97048EE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trackRevisions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967C9"/>
    <w:rsid w:val="00267B59"/>
    <w:rsid w:val="002967C9"/>
    <w:rsid w:val="00612632"/>
    <w:rsid w:val="00716E7C"/>
    <w:rsid w:val="00745413"/>
    <w:rsid w:val="007F4BA4"/>
    <w:rsid w:val="00901A33"/>
    <w:rsid w:val="009E5233"/>
    <w:rsid w:val="00B24A1C"/>
    <w:rsid w:val="00C7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01A33"/>
    <w:rPr>
      <w:rFonts w:ascii="Tahoma" w:eastAsia="MS Mincho" w:hAnsi="Tahoma" w:cs="Mangal"/>
      <w:color w:val="00000A"/>
      <w:szCs w:val="18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AF6C-0D31-4262-81D5-82D92C0D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Azure</cp:lastModifiedBy>
  <cp:revision>66</cp:revision>
  <cp:lastPrinted>2008-03-13T11:02:00Z</cp:lastPrinted>
  <dcterms:created xsi:type="dcterms:W3CDTF">2018-10-22T04:18:00Z</dcterms:created>
  <dcterms:modified xsi:type="dcterms:W3CDTF">2019-04-15T14:33:00Z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